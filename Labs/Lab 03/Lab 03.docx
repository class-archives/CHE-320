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E2C4D9" w14:textId="77777777" w:rsidR="00C217BD" w:rsidRPr="00F5173F" w:rsidRDefault="002B1155" w:rsidP="00F5173F">
      <w:pPr>
        <w:pStyle w:val="Heading1"/>
      </w:pPr>
      <w:r w:rsidRPr="00F5173F">
        <w:t xml:space="preserve">Lab </w:t>
      </w:r>
      <w:r w:rsidR="00420026">
        <w:t>3</w:t>
      </w:r>
      <w:r w:rsidRPr="00F5173F">
        <w:t xml:space="preserve">: </w:t>
      </w:r>
      <w:r w:rsidR="00420026">
        <w:t>Continuous Distributions and Discrete Distributions (Chapter 3)</w:t>
      </w:r>
      <w:r w:rsidR="00C217BD" w:rsidRPr="00F5173F">
        <w:br/>
      </w:r>
      <w:r w:rsidR="004C77D5">
        <w:pict w14:anchorId="7A951EAD">
          <v:rect id="_x0000_i1025" style="width:0;height:1.5pt" o:hralign="center" o:hrstd="t" o:hr="t" fillcolor="gray" stroked="f"/>
        </w:pict>
      </w:r>
    </w:p>
    <w:p w14:paraId="79A69777" w14:textId="77777777" w:rsidR="00C217BD" w:rsidRPr="00F5173F" w:rsidRDefault="00C217BD" w:rsidP="00F5173F">
      <w:pPr>
        <w:pStyle w:val="Heading2"/>
      </w:pPr>
      <w:r w:rsidRPr="00F5173F">
        <w:t>Objectives</w:t>
      </w:r>
    </w:p>
    <w:p w14:paraId="070D99E2" w14:textId="77777777" w:rsidR="005F1D12" w:rsidRDefault="005F1D12" w:rsidP="00B72CC5">
      <w:pPr>
        <w:pStyle w:val="ListParagraph"/>
        <w:numPr>
          <w:ilvl w:val="0"/>
          <w:numId w:val="26"/>
        </w:numPr>
      </w:pPr>
      <w:r>
        <w:t>Explore the various continuous distribution types</w:t>
      </w:r>
    </w:p>
    <w:p w14:paraId="2FD52B13" w14:textId="77777777" w:rsidR="005F1D12" w:rsidRDefault="004B220A" w:rsidP="00B72CC5">
      <w:pPr>
        <w:pStyle w:val="ListParagraph"/>
        <w:numPr>
          <w:ilvl w:val="0"/>
          <w:numId w:val="26"/>
        </w:numPr>
      </w:pPr>
      <w:r>
        <w:t xml:space="preserve">Use </w:t>
      </w:r>
      <w:r w:rsidR="00B83CE9">
        <w:t>JMP and Excel</w:t>
      </w:r>
      <w:r>
        <w:t xml:space="preserve"> to solve problems with normal distributions</w:t>
      </w:r>
    </w:p>
    <w:p w14:paraId="1FE245AE" w14:textId="77777777" w:rsidR="00C217BD" w:rsidRPr="00F5173F" w:rsidRDefault="005F1D12" w:rsidP="00B72CC5">
      <w:pPr>
        <w:pStyle w:val="ListParagraph"/>
        <w:numPr>
          <w:ilvl w:val="0"/>
          <w:numId w:val="26"/>
        </w:numPr>
      </w:pPr>
      <w:r>
        <w:t>Solve problems regarding discrete distributions (binomial and Poisson)</w:t>
      </w:r>
    </w:p>
    <w:p w14:paraId="4697EC84" w14:textId="77777777" w:rsidR="00746CEA" w:rsidRPr="00F5173F" w:rsidRDefault="00170FCD" w:rsidP="00746CEA">
      <w:pPr>
        <w:pStyle w:val="Heading2"/>
      </w:pPr>
      <w:r>
        <w:t xml:space="preserve">Normal </w:t>
      </w:r>
      <w:r w:rsidR="003822E9">
        <w:t>Continuous Distribution</w:t>
      </w:r>
    </w:p>
    <w:p w14:paraId="4D5968A8" w14:textId="77777777" w:rsidR="00170FCD" w:rsidRDefault="00170FCD" w:rsidP="00746CEA">
      <w:r>
        <w:t>The most commonly used distribution to describe possible values for a random variable is the normal distribution. When the possible values for a normally distributed random variable are graphed, they form a bell curve, shown below.</w:t>
      </w:r>
    </w:p>
    <w:p w14:paraId="7A10D3AA" w14:textId="77777777" w:rsidR="00170FCD" w:rsidRDefault="00170FCD" w:rsidP="00746CEA"/>
    <w:p w14:paraId="72950A67" w14:textId="77777777" w:rsidR="00170FCD" w:rsidRDefault="00170FCD" w:rsidP="00170FCD">
      <w:pPr>
        <w:jc w:val="center"/>
      </w:pPr>
      <w:r>
        <w:rPr>
          <w:noProof/>
        </w:rPr>
        <w:drawing>
          <wp:inline distT="0" distB="0" distL="0" distR="0" wp14:anchorId="45C6CAE2" wp14:editId="766219A3">
            <wp:extent cx="3822742" cy="1428750"/>
            <wp:effectExtent l="19050" t="0" r="6308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352" cy="1430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BD161D" w14:textId="77777777" w:rsidR="00170FCD" w:rsidRDefault="00170FCD" w:rsidP="00170FCD"/>
    <w:p w14:paraId="23064AC0" w14:textId="77777777" w:rsidR="00B83CE9" w:rsidRDefault="00170FCD" w:rsidP="00170FCD">
      <w:pPr>
        <w:rPr>
          <w:rFonts w:eastAsiaTheme="minorEastAsia"/>
          <w:b/>
        </w:rPr>
      </w:pPr>
      <w:r w:rsidRPr="008F61DA">
        <w:rPr>
          <w:b/>
        </w:rPr>
        <w:t xml:space="preserve">The peak of the curve corresponds to the mean or expected value of the variable X, </w:t>
      </w:r>
      <m:oMath>
        <m:r>
          <m:rPr>
            <m:sty m:val="bi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=μ</m:t>
        </m:r>
      </m:oMath>
      <w:r w:rsidRPr="008F61DA">
        <w:rPr>
          <w:rFonts w:eastAsiaTheme="minorEastAsia"/>
          <w:b/>
        </w:rPr>
        <w:t xml:space="preserve">. The curve also takes into account the variance of the variable X, denoted by </w:t>
      </w:r>
      <m:oMath>
        <m:r>
          <m:rPr>
            <m:sty m:val="bi"/>
          </m:rP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Pr="008F61DA">
        <w:rPr>
          <w:rFonts w:eastAsiaTheme="minorEastAsia"/>
          <w:b/>
        </w:rPr>
        <w:t>.</w:t>
      </w:r>
      <w:r w:rsidR="00B83CE9">
        <w:rPr>
          <w:rFonts w:eastAsiaTheme="minorEastAsia"/>
          <w:b/>
        </w:rPr>
        <w:t xml:space="preserve"> </w:t>
      </w:r>
    </w:p>
    <w:p w14:paraId="436E7706" w14:textId="77777777" w:rsidR="00170FCD" w:rsidRDefault="00B83CE9" w:rsidP="00170FCD">
      <w:pPr>
        <w:rPr>
          <w:rFonts w:eastAsiaTheme="minorEastAsia"/>
        </w:rPr>
      </w:pPr>
      <w:r>
        <w:rPr>
          <w:rFonts w:eastAsiaTheme="minorEastAsia"/>
        </w:rPr>
        <w:t xml:space="preserve">To easily check if a variable </w:t>
      </w:r>
      <w:r w:rsidR="00C96DCE">
        <w:rPr>
          <w:rFonts w:eastAsiaTheme="minorEastAsia"/>
        </w:rPr>
        <w:t xml:space="preserve">is </w:t>
      </w:r>
      <w:r>
        <w:rPr>
          <w:rFonts w:eastAsiaTheme="minorEastAsia"/>
        </w:rPr>
        <w:t xml:space="preserve">normally distributed, you can create </w:t>
      </w:r>
      <w:r w:rsidR="001D4A69">
        <w:rPr>
          <w:rFonts w:eastAsiaTheme="minorEastAsia"/>
        </w:rPr>
        <w:t xml:space="preserve">a </w:t>
      </w:r>
      <w:r>
        <w:rPr>
          <w:rFonts w:eastAsiaTheme="minorEastAsia"/>
        </w:rPr>
        <w:t>histogram in JMP (using Analyze &gt; Distribution), then add a continuous fit line by clicking the red triangle then selecting Continuous Fit &gt; Normal. You can then qualitatively analyze if the fit is normal.</w:t>
      </w:r>
    </w:p>
    <w:p w14:paraId="7FD901C2" w14:textId="77777777" w:rsidR="001D4A69" w:rsidRPr="00B83CE9" w:rsidRDefault="001D4A69" w:rsidP="001D4A69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2C7E84BE" wp14:editId="0CB730B0">
            <wp:extent cx="1851550" cy="2296633"/>
            <wp:effectExtent l="133350" t="0" r="1106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857004" cy="2303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2574D9" w14:textId="77777777" w:rsidR="00170FCD" w:rsidRDefault="00170FCD" w:rsidP="00170FCD">
      <w:pPr>
        <w:rPr>
          <w:rFonts w:eastAsiaTheme="minorEastAsia"/>
        </w:rPr>
      </w:pPr>
      <w:r>
        <w:rPr>
          <w:rFonts w:eastAsiaTheme="minorEastAsia"/>
        </w:rPr>
        <w:t>To solve problems having to do with probability of normally distributed random variables, we can use Z charts (located in Appendix A, Table I of your book</w:t>
      </w:r>
      <w:r w:rsidR="008F61DA">
        <w:rPr>
          <w:rFonts w:eastAsiaTheme="minorEastAsia"/>
        </w:rPr>
        <w:t>)</w:t>
      </w:r>
      <w:r>
        <w:rPr>
          <w:rFonts w:eastAsiaTheme="minorEastAsia"/>
        </w:rPr>
        <w:t xml:space="preserve"> or</w:t>
      </w:r>
      <w:r w:rsidR="008F61DA">
        <w:rPr>
          <w:rFonts w:eastAsiaTheme="minorEastAsia"/>
        </w:rPr>
        <w:t xml:space="preserve"> computer software, namely</w:t>
      </w:r>
      <w:r>
        <w:rPr>
          <w:rFonts w:eastAsiaTheme="minorEastAsia"/>
        </w:rPr>
        <w:t xml:space="preserve"> Excel. To efficiently solve these problems:</w:t>
      </w:r>
    </w:p>
    <w:p w14:paraId="0F008EF6" w14:textId="77777777" w:rsidR="00396935" w:rsidRDefault="00170FCD" w:rsidP="00B72CC5">
      <w:pPr>
        <w:pStyle w:val="ListParagraph"/>
        <w:numPr>
          <w:ilvl w:val="0"/>
          <w:numId w:val="29"/>
        </w:numPr>
      </w:pPr>
      <w:r>
        <w:t>Standardize</w:t>
      </w:r>
      <w:r w:rsidRPr="00170FCD">
        <w:t xml:space="preserve"> the variable X using the equation below</w:t>
      </w:r>
      <w:r w:rsidR="00396935">
        <w:t>:</w:t>
      </w:r>
    </w:p>
    <w:p w14:paraId="23793CF3" w14:textId="77777777" w:rsidR="00396935" w:rsidRDefault="008F61DA" w:rsidP="00396935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</m:oMath>
      </m:oMathPara>
    </w:p>
    <w:p w14:paraId="7D23F7FC" w14:textId="77777777" w:rsidR="00396935" w:rsidRDefault="008F61DA" w:rsidP="00396935">
      <w:pPr>
        <w:pStyle w:val="ListParagraph"/>
      </w:pPr>
      <w:r>
        <w:t xml:space="preserve">This allows us to use the Z charts in the textbook. If you are using Excel, it is not necessary to standardize X before proceeding. </w:t>
      </w:r>
      <w:r w:rsidR="008849B0">
        <w:t xml:space="preserve">Note that from now on, if we refer to variable </w:t>
      </w:r>
      <w:proofErr w:type="gramStart"/>
      <w:r w:rsidR="008849B0">
        <w:t>Z, that</w:t>
      </w:r>
      <w:proofErr w:type="gramEnd"/>
      <w:r w:rsidR="008849B0">
        <w:t xml:space="preserve"> is the standardized variable. If we refer to variable X, it is a non-standardized variable.</w:t>
      </w:r>
    </w:p>
    <w:p w14:paraId="67ED8A36" w14:textId="77777777" w:rsidR="00396935" w:rsidRPr="00396935" w:rsidRDefault="00DA0DCA" w:rsidP="00B72CC5">
      <w:pPr>
        <w:pStyle w:val="ListParagraph"/>
        <w:numPr>
          <w:ilvl w:val="0"/>
          <w:numId w:val="29"/>
        </w:numPr>
      </w:pPr>
      <w:r>
        <w:t>Now we must rearrange</w:t>
      </w:r>
      <w:r w:rsidR="008F61DA">
        <w:t xml:space="preserve"> the probability expression so that you can use the Z charts or Excel’s built-in functions. You must rearrange the expression, using </w:t>
      </w:r>
      <w:r>
        <w:t xml:space="preserve">the </w:t>
      </w:r>
      <w:r w:rsidR="008F61DA">
        <w:t>probability rules we learned about in L</w:t>
      </w:r>
      <w:r>
        <w:t xml:space="preserve">ab 2, so that all probabilities </w:t>
      </w:r>
      <w:r w:rsidR="008F61DA">
        <w:t xml:space="preserve">are in the </w:t>
      </w:r>
      <w:r>
        <w:t xml:space="preserve">less-than-or-equal-to </w:t>
      </w:r>
      <w:r w:rsidR="008F61DA">
        <w:t xml:space="preserve">form below. </w:t>
      </w:r>
    </w:p>
    <w:p w14:paraId="1EDC29A3" w14:textId="77777777" w:rsidR="00396935" w:rsidRPr="00396935" w:rsidRDefault="00396935" w:rsidP="00396935">
      <w:pPr>
        <w:pStyle w:val="ListParagrap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14:paraId="7F361AE4" w14:textId="77777777" w:rsidR="00396935" w:rsidRPr="00396935" w:rsidRDefault="008F61DA" w:rsidP="00396935">
      <w:pPr>
        <w:pStyle w:val="ListParagraph"/>
        <w:rPr>
          <w:rFonts w:eastAsiaTheme="minorEastAsia"/>
        </w:rPr>
      </w:pPr>
      <w:r>
        <w:t>Example 3-9 in the textbook shows several good examples of rearranging probability expressions.</w:t>
      </w:r>
    </w:p>
    <w:p w14:paraId="59B2A45F" w14:textId="77777777" w:rsidR="008F61DA" w:rsidRDefault="00DA0DCA" w:rsidP="00B72CC5">
      <w:pPr>
        <w:pStyle w:val="ListParagraph"/>
        <w:numPr>
          <w:ilvl w:val="0"/>
          <w:numId w:val="29"/>
        </w:numPr>
      </w:pPr>
      <w:r>
        <w:t xml:space="preserve">Either use the Z charts to solve for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t xml:space="preserve"> (example 3-8 in the textbook describes how to use the charts) or use Excel. Below is a table of helpful Excel functions to use for normal distributions:</w:t>
      </w:r>
    </w:p>
    <w:tbl>
      <w:tblPr>
        <w:tblStyle w:val="TableGrid"/>
        <w:tblW w:w="9108" w:type="dxa"/>
        <w:tblInd w:w="720" w:type="dxa"/>
        <w:tblLook w:val="04A0" w:firstRow="1" w:lastRow="0" w:firstColumn="1" w:lastColumn="0" w:noHBand="0" w:noVBand="1"/>
      </w:tblPr>
      <w:tblGrid>
        <w:gridCol w:w="2989"/>
        <w:gridCol w:w="2159"/>
        <w:gridCol w:w="3960"/>
      </w:tblGrid>
      <w:tr w:rsidR="00DA0DCA" w14:paraId="2A337C98" w14:textId="77777777" w:rsidTr="008066A7">
        <w:tc>
          <w:tcPr>
            <w:tcW w:w="2989" w:type="dxa"/>
          </w:tcPr>
          <w:p w14:paraId="3558C0FB" w14:textId="77777777" w:rsidR="00DA0DCA" w:rsidRPr="009B3AE8" w:rsidRDefault="00DA0DCA" w:rsidP="00B72CC5">
            <w:pPr>
              <w:pStyle w:val="ListParagraph"/>
              <w:rPr>
                <w:b/>
              </w:rPr>
            </w:pPr>
            <w:r w:rsidRPr="009B3AE8">
              <w:rPr>
                <w:b/>
              </w:rPr>
              <w:t>Function</w:t>
            </w:r>
          </w:p>
        </w:tc>
        <w:tc>
          <w:tcPr>
            <w:tcW w:w="2159" w:type="dxa"/>
          </w:tcPr>
          <w:p w14:paraId="28F02950" w14:textId="77777777" w:rsidR="00DA0DCA" w:rsidRPr="009B3AE8" w:rsidRDefault="00DA0DCA" w:rsidP="00B72CC5">
            <w:pPr>
              <w:pStyle w:val="ListParagraph"/>
              <w:rPr>
                <w:b/>
              </w:rPr>
            </w:pPr>
            <w:r w:rsidRPr="009B3AE8">
              <w:rPr>
                <w:b/>
              </w:rPr>
              <w:t>Function Name</w:t>
            </w:r>
          </w:p>
        </w:tc>
        <w:tc>
          <w:tcPr>
            <w:tcW w:w="3960" w:type="dxa"/>
          </w:tcPr>
          <w:p w14:paraId="206DAA85" w14:textId="77777777" w:rsidR="00DA0DCA" w:rsidRPr="009B3AE8" w:rsidRDefault="00DA0DCA" w:rsidP="00B72CC5">
            <w:pPr>
              <w:pStyle w:val="ListParagraph"/>
              <w:rPr>
                <w:b/>
              </w:rPr>
            </w:pPr>
            <w:r w:rsidRPr="009B3AE8">
              <w:rPr>
                <w:b/>
              </w:rPr>
              <w:t>Description</w:t>
            </w:r>
          </w:p>
        </w:tc>
      </w:tr>
      <w:tr w:rsidR="00DA0DCA" w14:paraId="3A45EB91" w14:textId="77777777" w:rsidTr="008066A7">
        <w:tc>
          <w:tcPr>
            <w:tcW w:w="2989" w:type="dxa"/>
          </w:tcPr>
          <w:p w14:paraId="143FA99D" w14:textId="77777777" w:rsidR="00DA0DCA" w:rsidRPr="009B3AE8" w:rsidRDefault="00DA0DCA" w:rsidP="009B3AE8">
            <w:pPr>
              <w:rPr>
                <w:rFonts w:ascii="Courier New" w:hAnsi="Courier New" w:cs="Courier New"/>
              </w:rPr>
            </w:pPr>
            <w:proofErr w:type="spellStart"/>
            <w:r w:rsidRPr="009B3AE8">
              <w:rPr>
                <w:rFonts w:ascii="Courier New" w:hAnsi="Courier New" w:cs="Courier New"/>
              </w:rPr>
              <w:t>normsdist</w:t>
            </w:r>
            <w:proofErr w:type="spellEnd"/>
            <w:r w:rsidRPr="009B3AE8">
              <w:rPr>
                <w:rFonts w:ascii="Courier New" w:hAnsi="Courier New" w:cs="Courier New"/>
              </w:rPr>
              <w:t>(z)</w:t>
            </w:r>
          </w:p>
        </w:tc>
        <w:tc>
          <w:tcPr>
            <w:tcW w:w="2159" w:type="dxa"/>
          </w:tcPr>
          <w:p w14:paraId="695AB011" w14:textId="77777777" w:rsidR="00DA0DCA" w:rsidRDefault="00DA0DCA" w:rsidP="009B3AE8">
            <w:r>
              <w:t>Normal standard distribution</w:t>
            </w:r>
          </w:p>
        </w:tc>
        <w:tc>
          <w:tcPr>
            <w:tcW w:w="3960" w:type="dxa"/>
          </w:tcPr>
          <w:p w14:paraId="572179AE" w14:textId="77777777" w:rsidR="00DA0DCA" w:rsidRDefault="00DA0DCA" w:rsidP="009B3AE8">
            <w:r>
              <w:t xml:space="preserve">Find the probability of </w:t>
            </w:r>
            <m:oMath>
              <m:r>
                <w:rPr>
                  <w:rFonts w:ascii="Cambria Math" w:hAnsi="Cambria Math"/>
                </w:rPr>
                <m:t>P(Z≤z)</m:t>
              </m:r>
            </m:oMath>
          </w:p>
        </w:tc>
      </w:tr>
      <w:tr w:rsidR="00DA0DCA" w14:paraId="0AB484B6" w14:textId="77777777" w:rsidTr="008066A7">
        <w:tc>
          <w:tcPr>
            <w:tcW w:w="2989" w:type="dxa"/>
          </w:tcPr>
          <w:p w14:paraId="276AEDF9" w14:textId="77777777" w:rsidR="00DA0DCA" w:rsidRPr="009B3AE8" w:rsidRDefault="00DA0DCA" w:rsidP="009B3AE8">
            <w:pPr>
              <w:rPr>
                <w:rFonts w:ascii="Courier New" w:hAnsi="Courier New" w:cs="Courier New"/>
              </w:rPr>
            </w:pPr>
            <w:proofErr w:type="spellStart"/>
            <w:r w:rsidRPr="009B3AE8">
              <w:rPr>
                <w:rFonts w:ascii="Courier New" w:hAnsi="Courier New" w:cs="Courier New"/>
              </w:rPr>
              <w:t>normdist</w:t>
            </w:r>
            <w:proofErr w:type="spellEnd"/>
            <w:r w:rsidRPr="009B3AE8">
              <w:rPr>
                <w:rFonts w:ascii="Courier New" w:hAnsi="Courier New" w:cs="Courier New"/>
              </w:rPr>
              <w:t>(x,µ,</w:t>
            </w:r>
            <w:proofErr w:type="spellStart"/>
            <w:r w:rsidRPr="009B3AE8">
              <w:rPr>
                <w:rFonts w:ascii="Courier New" w:hAnsi="Courier New" w:cs="Courier New"/>
              </w:rPr>
              <w:t>σ,true</w:t>
            </w:r>
            <w:proofErr w:type="spellEnd"/>
            <w:r w:rsidRPr="009B3AE8">
              <w:rPr>
                <w:rFonts w:ascii="Courier New" w:hAnsi="Courier New" w:cs="Courier New"/>
              </w:rPr>
              <w:t>)</w:t>
            </w:r>
          </w:p>
        </w:tc>
        <w:tc>
          <w:tcPr>
            <w:tcW w:w="2159" w:type="dxa"/>
          </w:tcPr>
          <w:p w14:paraId="4C382A32" w14:textId="77777777" w:rsidR="00DA0DCA" w:rsidRDefault="00DA0DCA" w:rsidP="009B3AE8">
            <w:r>
              <w:t>Normal distribution</w:t>
            </w:r>
          </w:p>
        </w:tc>
        <w:tc>
          <w:tcPr>
            <w:tcW w:w="3960" w:type="dxa"/>
          </w:tcPr>
          <w:p w14:paraId="21B7979C" w14:textId="77777777" w:rsidR="008849B0" w:rsidRDefault="00DA0DCA" w:rsidP="009B3AE8">
            <w:r>
              <w:t xml:space="preserve">If you haven’t standardized your variable, use this function to find </w:t>
            </w:r>
            <m:oMath>
              <m:r>
                <w:rPr>
                  <w:rFonts w:ascii="Cambria Math" w:hAnsi="Cambria Math"/>
                </w:rPr>
                <m:t>P(X≤x)</m:t>
              </m:r>
            </m:oMath>
            <w:r>
              <w:t xml:space="preserve">. </w:t>
            </w:r>
          </w:p>
          <w:p w14:paraId="1B3FEE2D" w14:textId="77777777" w:rsidR="009B3AE8" w:rsidRDefault="008849B0" w:rsidP="00B72CC5">
            <w:pPr>
              <w:pStyle w:val="ListParagraph"/>
              <w:numPr>
                <w:ilvl w:val="0"/>
                <w:numId w:val="27"/>
              </w:numPr>
            </w:pPr>
            <w:r w:rsidRPr="008849B0">
              <w:t>µ</w:t>
            </w:r>
            <w:r>
              <w:t xml:space="preserve"> is the mean</w:t>
            </w:r>
          </w:p>
          <w:p w14:paraId="7EA0F827" w14:textId="77777777" w:rsidR="009B3AE8" w:rsidRDefault="008849B0" w:rsidP="009B3AE8">
            <w:pPr>
              <w:pStyle w:val="ListParagraph"/>
              <w:numPr>
                <w:ilvl w:val="0"/>
                <w:numId w:val="27"/>
              </w:numPr>
            </w:pPr>
            <w:r w:rsidRPr="008849B0">
              <w:t>σ</w:t>
            </w:r>
            <w:r>
              <w:t xml:space="preserve"> is the </w:t>
            </w:r>
            <w:r w:rsidR="00EE5094">
              <w:t>standard deviation</w:t>
            </w:r>
          </w:p>
          <w:p w14:paraId="005CFF23" w14:textId="77777777" w:rsidR="00DA0DCA" w:rsidRDefault="008849B0" w:rsidP="009B3AE8">
            <w:pPr>
              <w:pStyle w:val="ListParagraph"/>
              <w:numPr>
                <w:ilvl w:val="0"/>
                <w:numId w:val="27"/>
              </w:numPr>
            </w:pPr>
            <w:r w:rsidRPr="008849B0">
              <w:t xml:space="preserve">“true” refers to when you want the probability (corresponding </w:t>
            </w:r>
            <w:r w:rsidRPr="008849B0">
              <w:lastRenderedPageBreak/>
              <w:t>to the CDF) and “false” is used if you just want the value of f(x) at x (corresponding to the PDF)</w:t>
            </w:r>
          </w:p>
        </w:tc>
      </w:tr>
      <w:tr w:rsidR="00DA0DCA" w14:paraId="51354757" w14:textId="77777777" w:rsidTr="008066A7">
        <w:tc>
          <w:tcPr>
            <w:tcW w:w="2989" w:type="dxa"/>
          </w:tcPr>
          <w:p w14:paraId="4A53E6ED" w14:textId="77777777" w:rsidR="00DA0DCA" w:rsidRPr="009B3AE8" w:rsidRDefault="008849B0" w:rsidP="009B3AE8">
            <w:pPr>
              <w:rPr>
                <w:rFonts w:ascii="Courier New" w:hAnsi="Courier New" w:cs="Courier New"/>
              </w:rPr>
            </w:pPr>
            <w:proofErr w:type="spellStart"/>
            <w:r w:rsidRPr="009B3AE8">
              <w:rPr>
                <w:rFonts w:ascii="Courier New" w:hAnsi="Courier New" w:cs="Courier New"/>
              </w:rPr>
              <w:lastRenderedPageBreak/>
              <w:t>normsinv</w:t>
            </w:r>
            <w:proofErr w:type="spellEnd"/>
            <w:r w:rsidRPr="009B3AE8">
              <w:rPr>
                <w:rFonts w:ascii="Courier New" w:hAnsi="Courier New" w:cs="Courier New"/>
              </w:rPr>
              <w:t>(P)</w:t>
            </w:r>
          </w:p>
        </w:tc>
        <w:tc>
          <w:tcPr>
            <w:tcW w:w="2159" w:type="dxa"/>
          </w:tcPr>
          <w:p w14:paraId="0FCEEBC8" w14:textId="77777777" w:rsidR="00DA0DCA" w:rsidRDefault="008849B0" w:rsidP="009B3AE8">
            <w:r>
              <w:t>Inverse of normal standard distribution</w:t>
            </w:r>
          </w:p>
        </w:tc>
        <w:tc>
          <w:tcPr>
            <w:tcW w:w="3960" w:type="dxa"/>
          </w:tcPr>
          <w:p w14:paraId="10380C1C" w14:textId="77777777" w:rsidR="00DA0DCA" w:rsidRDefault="008849B0" w:rsidP="009B3AE8">
            <w:r>
              <w:t>Use this function if you have the probability and want to find the z it corresponds to</w:t>
            </w:r>
          </w:p>
        </w:tc>
      </w:tr>
      <w:tr w:rsidR="00DA0DCA" w14:paraId="69B8A143" w14:textId="77777777" w:rsidTr="008066A7">
        <w:tc>
          <w:tcPr>
            <w:tcW w:w="2989" w:type="dxa"/>
          </w:tcPr>
          <w:p w14:paraId="03FEC527" w14:textId="77777777" w:rsidR="00DA0DCA" w:rsidRPr="009B3AE8" w:rsidRDefault="008849B0" w:rsidP="009B3AE8">
            <w:pPr>
              <w:rPr>
                <w:rFonts w:ascii="Courier New" w:hAnsi="Courier New" w:cs="Courier New"/>
              </w:rPr>
            </w:pPr>
            <w:proofErr w:type="spellStart"/>
            <w:r w:rsidRPr="009B3AE8">
              <w:rPr>
                <w:rFonts w:ascii="Courier New" w:hAnsi="Courier New" w:cs="Courier New"/>
              </w:rPr>
              <w:t>norminv</w:t>
            </w:r>
            <w:proofErr w:type="spellEnd"/>
            <w:r w:rsidRPr="009B3AE8">
              <w:rPr>
                <w:rFonts w:ascii="Courier New" w:hAnsi="Courier New" w:cs="Courier New"/>
              </w:rPr>
              <w:t>(</w:t>
            </w:r>
            <w:proofErr w:type="spellStart"/>
            <w:r w:rsidRPr="009B3AE8">
              <w:rPr>
                <w:rFonts w:ascii="Courier New" w:hAnsi="Courier New" w:cs="Courier New"/>
              </w:rPr>
              <w:t>x,µ,σ</w:t>
            </w:r>
            <w:proofErr w:type="spellEnd"/>
            <w:r w:rsidRPr="009B3AE8">
              <w:rPr>
                <w:rFonts w:ascii="Courier New" w:hAnsi="Courier New" w:cs="Courier New"/>
              </w:rPr>
              <w:t>)</w:t>
            </w:r>
          </w:p>
        </w:tc>
        <w:tc>
          <w:tcPr>
            <w:tcW w:w="2159" w:type="dxa"/>
          </w:tcPr>
          <w:p w14:paraId="5FDE15E6" w14:textId="77777777" w:rsidR="00DA0DCA" w:rsidRDefault="008849B0" w:rsidP="009B3AE8">
            <w:r>
              <w:t>Inverse of normal distribution</w:t>
            </w:r>
          </w:p>
        </w:tc>
        <w:tc>
          <w:tcPr>
            <w:tcW w:w="3960" w:type="dxa"/>
          </w:tcPr>
          <w:p w14:paraId="65FB0340" w14:textId="77777777" w:rsidR="00DA0DCA" w:rsidRDefault="008849B0" w:rsidP="009B3AE8">
            <w:r>
              <w:t>Use this function if you have the probability of a non-standardized variable and want to find the x it corresponds to</w:t>
            </w:r>
          </w:p>
        </w:tc>
      </w:tr>
    </w:tbl>
    <w:p w14:paraId="6B0F8092" w14:textId="77777777" w:rsidR="00DA0DCA" w:rsidRPr="00170FCD" w:rsidRDefault="00DA0DCA" w:rsidP="00B72CC5">
      <w:pPr>
        <w:pStyle w:val="ListParagraph"/>
      </w:pPr>
    </w:p>
    <w:p w14:paraId="4CC45D32" w14:textId="77777777" w:rsidR="00F5173F" w:rsidRPr="00F5173F" w:rsidRDefault="008066A7" w:rsidP="00F5173F">
      <w:pPr>
        <w:pStyle w:val="Heading2"/>
      </w:pPr>
      <w:r>
        <w:t xml:space="preserve">Other </w:t>
      </w:r>
      <w:r w:rsidR="0077065B">
        <w:t xml:space="preserve">Continuous </w:t>
      </w:r>
      <w:r>
        <w:t xml:space="preserve">Distributions </w:t>
      </w:r>
    </w:p>
    <w:p w14:paraId="24382041" w14:textId="77777777" w:rsidR="00702C4A" w:rsidRDefault="008066A7" w:rsidP="00702C4A">
      <w:r>
        <w:t>Other distributions you may use in problem solving are outlined below.</w:t>
      </w:r>
      <w:r w:rsidR="00BD1B17">
        <w:t xml:space="preserve"> Similar to with a normal distribution, you can add their fits to histograms in JMP and use Excel to solve problems with probability.</w:t>
      </w:r>
      <w:r w:rsidR="00B62FD9" w:rsidRPr="00B62FD9">
        <w:t xml:space="preserve"> </w:t>
      </w:r>
      <w:r w:rsidR="00B62FD9">
        <w:t>It is not necessary to know these as well as</w:t>
      </w:r>
      <w:r w:rsidR="00A63188">
        <w:t xml:space="preserve"> you know normal distributions, </w:t>
      </w:r>
      <w:r w:rsidR="00B62FD9">
        <w:t>so I am pointing out the sections of the book describing these distributions if you’d like to read further.</w:t>
      </w:r>
    </w:p>
    <w:tbl>
      <w:tblPr>
        <w:tblStyle w:val="TableGrid"/>
        <w:tblW w:w="9090" w:type="dxa"/>
        <w:tblInd w:w="738" w:type="dxa"/>
        <w:tblLook w:val="04A0" w:firstRow="1" w:lastRow="0" w:firstColumn="1" w:lastColumn="0" w:noHBand="0" w:noVBand="1"/>
      </w:tblPr>
      <w:tblGrid>
        <w:gridCol w:w="1451"/>
        <w:gridCol w:w="5029"/>
        <w:gridCol w:w="2610"/>
      </w:tblGrid>
      <w:tr w:rsidR="00BD1B17" w14:paraId="3DC63DD3" w14:textId="77777777" w:rsidTr="00A31B53">
        <w:tc>
          <w:tcPr>
            <w:tcW w:w="1451" w:type="dxa"/>
          </w:tcPr>
          <w:p w14:paraId="183A3655" w14:textId="77777777" w:rsidR="00BD1B17" w:rsidRPr="00BD1B17" w:rsidRDefault="00BD1B17" w:rsidP="00702C4A">
            <w:pPr>
              <w:rPr>
                <w:b/>
              </w:rPr>
            </w:pPr>
            <w:r w:rsidRPr="00BD1B17">
              <w:rPr>
                <w:b/>
              </w:rPr>
              <w:t>Distribution</w:t>
            </w:r>
          </w:p>
        </w:tc>
        <w:tc>
          <w:tcPr>
            <w:tcW w:w="5029" w:type="dxa"/>
          </w:tcPr>
          <w:p w14:paraId="0C4310C1" w14:textId="77777777" w:rsidR="00BD1B17" w:rsidRPr="00BD1B17" w:rsidRDefault="00BD1B17" w:rsidP="00BD1B17">
            <w:pPr>
              <w:rPr>
                <w:b/>
              </w:rPr>
            </w:pPr>
            <w:r w:rsidRPr="00BD1B17">
              <w:rPr>
                <w:b/>
              </w:rPr>
              <w:t>Description</w:t>
            </w:r>
          </w:p>
        </w:tc>
        <w:tc>
          <w:tcPr>
            <w:tcW w:w="2610" w:type="dxa"/>
          </w:tcPr>
          <w:p w14:paraId="03E68699" w14:textId="77777777" w:rsidR="00BD1B17" w:rsidRPr="00BD1B17" w:rsidRDefault="00BD1B17" w:rsidP="00702C4A">
            <w:pPr>
              <w:rPr>
                <w:b/>
              </w:rPr>
            </w:pPr>
            <w:r w:rsidRPr="00BD1B17">
              <w:rPr>
                <w:b/>
              </w:rPr>
              <w:t>Excel functions</w:t>
            </w:r>
          </w:p>
        </w:tc>
      </w:tr>
      <w:tr w:rsidR="00BD1B17" w14:paraId="25F215E5" w14:textId="77777777" w:rsidTr="00A31B53">
        <w:tc>
          <w:tcPr>
            <w:tcW w:w="1451" w:type="dxa"/>
          </w:tcPr>
          <w:p w14:paraId="793EA1DD" w14:textId="77777777" w:rsidR="00BD1B17" w:rsidRDefault="00BD1B17" w:rsidP="00A31B53">
            <w:r>
              <w:t xml:space="preserve">Lognormal </w:t>
            </w:r>
          </w:p>
        </w:tc>
        <w:tc>
          <w:tcPr>
            <w:tcW w:w="5029" w:type="dxa"/>
          </w:tcPr>
          <w:p w14:paraId="72D48FCC" w14:textId="77777777" w:rsidR="00BD1B17" w:rsidRDefault="0077065B" w:rsidP="00702C4A">
            <w:r>
              <w:t>W has a normal distribution with mean θ and variance ω</w:t>
            </w:r>
            <w:r w:rsidRPr="0077065B">
              <w:rPr>
                <w:vertAlign w:val="superscript"/>
              </w:rPr>
              <w:t>2</w:t>
            </w:r>
            <w:r w:rsidR="00BD1B17">
              <w:t xml:space="preserve"> </w:t>
            </w:r>
            <w:r>
              <w:t>. The logarithm of W follows a lognormal distribution</w:t>
            </w:r>
            <w:r w:rsidR="00BD1B17">
              <w:t>, or:</w:t>
            </w:r>
          </w:p>
          <w:p w14:paraId="5F9D7055" w14:textId="77777777" w:rsidR="0077065B" w:rsidRDefault="00BD1B17" w:rsidP="00702C4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X=exp(W)</m:t>
                </m:r>
              </m:oMath>
            </m:oMathPara>
          </w:p>
          <w:p w14:paraId="35EB4405" w14:textId="77777777" w:rsidR="00A31B53" w:rsidRPr="0077065B" w:rsidRDefault="00A31B53" w:rsidP="00702C4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Explained further in equations 3-6 and 3-7 in the textbook</w:t>
            </w:r>
          </w:p>
        </w:tc>
        <w:tc>
          <w:tcPr>
            <w:tcW w:w="2610" w:type="dxa"/>
          </w:tcPr>
          <w:p w14:paraId="1D9D572C" w14:textId="77777777" w:rsidR="00BD1B17" w:rsidRPr="003E3C1B" w:rsidRDefault="0077065B" w:rsidP="00702C4A">
            <w:pPr>
              <w:rPr>
                <w:rFonts w:ascii="Courier New" w:hAnsi="Courier New" w:cs="Courier New"/>
              </w:rPr>
            </w:pPr>
            <w:proofErr w:type="spellStart"/>
            <w:r w:rsidRPr="003E3C1B">
              <w:rPr>
                <w:rFonts w:ascii="Courier New" w:hAnsi="Courier New" w:cs="Courier New"/>
              </w:rPr>
              <w:t>lognormdist</w:t>
            </w:r>
            <w:proofErr w:type="spellEnd"/>
          </w:p>
          <w:p w14:paraId="38260748" w14:textId="77777777" w:rsidR="0077065B" w:rsidRDefault="0077065B" w:rsidP="00702C4A">
            <w:proofErr w:type="spellStart"/>
            <w:r w:rsidRPr="003E3C1B">
              <w:rPr>
                <w:rFonts w:ascii="Courier New" w:hAnsi="Courier New" w:cs="Courier New"/>
              </w:rPr>
              <w:t>login</w:t>
            </w:r>
            <w:r w:rsidR="00A31B53">
              <w:rPr>
                <w:rFonts w:ascii="Courier New" w:hAnsi="Courier New" w:cs="Courier New"/>
              </w:rPr>
              <w:t>v</w:t>
            </w:r>
            <w:proofErr w:type="spellEnd"/>
          </w:p>
        </w:tc>
      </w:tr>
      <w:tr w:rsidR="00BD1B17" w14:paraId="4B952D6C" w14:textId="77777777" w:rsidTr="00A31B53">
        <w:tc>
          <w:tcPr>
            <w:tcW w:w="1451" w:type="dxa"/>
          </w:tcPr>
          <w:p w14:paraId="533EC9A2" w14:textId="77777777" w:rsidR="00BD1B17" w:rsidRDefault="00A31B53" w:rsidP="00702C4A">
            <w:r>
              <w:t>Gamma</w:t>
            </w:r>
          </w:p>
        </w:tc>
        <w:tc>
          <w:tcPr>
            <w:tcW w:w="5029" w:type="dxa"/>
          </w:tcPr>
          <w:p w14:paraId="2ACA24B8" w14:textId="77777777" w:rsidR="00BD1B17" w:rsidRDefault="00A31B53" w:rsidP="00702C4A">
            <w:r>
              <w:t>Explained in section 3-5.3 in the textbook</w:t>
            </w:r>
          </w:p>
        </w:tc>
        <w:tc>
          <w:tcPr>
            <w:tcW w:w="2610" w:type="dxa"/>
          </w:tcPr>
          <w:p w14:paraId="27EF6AA8" w14:textId="77777777" w:rsidR="00A31B53" w:rsidRPr="003E3C1B" w:rsidRDefault="00A31B53" w:rsidP="00A31B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gamma</w:t>
            </w:r>
            <w:r w:rsidRPr="003E3C1B">
              <w:rPr>
                <w:rFonts w:ascii="Courier New" w:hAnsi="Courier New" w:cs="Courier New"/>
              </w:rPr>
              <w:t>dist</w:t>
            </w:r>
            <w:proofErr w:type="spellEnd"/>
          </w:p>
          <w:p w14:paraId="26DB7145" w14:textId="77777777" w:rsidR="00BD1B17" w:rsidRDefault="00A31B53" w:rsidP="00A31B53">
            <w:proofErr w:type="spellStart"/>
            <w:r>
              <w:rPr>
                <w:rFonts w:ascii="Courier New" w:hAnsi="Courier New" w:cs="Courier New"/>
              </w:rPr>
              <w:t>gamma</w:t>
            </w:r>
            <w:r w:rsidRPr="003E3C1B">
              <w:rPr>
                <w:rFonts w:ascii="Courier New" w:hAnsi="Courier New" w:cs="Courier New"/>
              </w:rPr>
              <w:t>in</w:t>
            </w:r>
            <w:r>
              <w:rPr>
                <w:rFonts w:ascii="Courier New" w:hAnsi="Courier New" w:cs="Courier New"/>
              </w:rPr>
              <w:t>v</w:t>
            </w:r>
            <w:proofErr w:type="spellEnd"/>
          </w:p>
        </w:tc>
      </w:tr>
      <w:tr w:rsidR="00BD1B17" w14:paraId="1FDB1BED" w14:textId="77777777" w:rsidTr="00A31B53">
        <w:tc>
          <w:tcPr>
            <w:tcW w:w="1451" w:type="dxa"/>
          </w:tcPr>
          <w:p w14:paraId="34FC5B68" w14:textId="77777777" w:rsidR="00BD1B17" w:rsidRDefault="00A31B53" w:rsidP="00702C4A">
            <w:proofErr w:type="spellStart"/>
            <w:r>
              <w:t>Weibull</w:t>
            </w:r>
            <w:proofErr w:type="spellEnd"/>
          </w:p>
        </w:tc>
        <w:tc>
          <w:tcPr>
            <w:tcW w:w="5029" w:type="dxa"/>
          </w:tcPr>
          <w:p w14:paraId="504B7015" w14:textId="77777777" w:rsidR="00BD1B17" w:rsidRDefault="00A31B53" w:rsidP="00702C4A">
            <w:r>
              <w:t>Explained in section 3-5.4</w:t>
            </w:r>
          </w:p>
        </w:tc>
        <w:tc>
          <w:tcPr>
            <w:tcW w:w="2610" w:type="dxa"/>
          </w:tcPr>
          <w:p w14:paraId="7917C485" w14:textId="77777777" w:rsidR="00BD1B17" w:rsidRPr="00E44058" w:rsidRDefault="00E44058" w:rsidP="00702C4A">
            <w:pPr>
              <w:rPr>
                <w:rFonts w:ascii="Courier New" w:hAnsi="Courier New" w:cs="Courier New"/>
              </w:rPr>
            </w:pPr>
            <w:proofErr w:type="spellStart"/>
            <w:r w:rsidRPr="00E44058">
              <w:rPr>
                <w:rFonts w:ascii="Courier New" w:hAnsi="Courier New" w:cs="Courier New"/>
              </w:rPr>
              <w:t>weibull</w:t>
            </w:r>
            <w:proofErr w:type="spellEnd"/>
          </w:p>
        </w:tc>
      </w:tr>
      <w:tr w:rsidR="00BD1B17" w14:paraId="27746DBD" w14:textId="77777777" w:rsidTr="00A31B53">
        <w:tc>
          <w:tcPr>
            <w:tcW w:w="1451" w:type="dxa"/>
          </w:tcPr>
          <w:p w14:paraId="33CB2572" w14:textId="77777777" w:rsidR="00BD1B17" w:rsidRDefault="00E44058" w:rsidP="00702C4A">
            <w:r>
              <w:t>Beta</w:t>
            </w:r>
          </w:p>
        </w:tc>
        <w:tc>
          <w:tcPr>
            <w:tcW w:w="5029" w:type="dxa"/>
          </w:tcPr>
          <w:p w14:paraId="136851CC" w14:textId="77777777" w:rsidR="00BD1B17" w:rsidRDefault="00E44058" w:rsidP="00702C4A">
            <w:r>
              <w:t>Explained in section 3-5.5</w:t>
            </w:r>
          </w:p>
        </w:tc>
        <w:tc>
          <w:tcPr>
            <w:tcW w:w="2610" w:type="dxa"/>
          </w:tcPr>
          <w:p w14:paraId="2416A83F" w14:textId="77777777" w:rsidR="00BD1B17" w:rsidRPr="00E44058" w:rsidRDefault="00E44058" w:rsidP="00702C4A">
            <w:pPr>
              <w:rPr>
                <w:rFonts w:ascii="Courier New" w:hAnsi="Courier New" w:cs="Courier New"/>
              </w:rPr>
            </w:pPr>
            <w:proofErr w:type="spellStart"/>
            <w:r w:rsidRPr="00E44058">
              <w:rPr>
                <w:rFonts w:ascii="Courier New" w:hAnsi="Courier New" w:cs="Courier New"/>
              </w:rPr>
              <w:t>betadist</w:t>
            </w:r>
            <w:proofErr w:type="spellEnd"/>
          </w:p>
          <w:p w14:paraId="14414804" w14:textId="77777777" w:rsidR="00E44058" w:rsidRPr="00E44058" w:rsidRDefault="00E44058" w:rsidP="00702C4A">
            <w:pPr>
              <w:rPr>
                <w:rFonts w:ascii="Courier New" w:hAnsi="Courier New" w:cs="Courier New"/>
              </w:rPr>
            </w:pPr>
            <w:proofErr w:type="spellStart"/>
            <w:r w:rsidRPr="00E44058">
              <w:rPr>
                <w:rFonts w:ascii="Courier New" w:hAnsi="Courier New" w:cs="Courier New"/>
              </w:rPr>
              <w:t>betainv</w:t>
            </w:r>
            <w:proofErr w:type="spellEnd"/>
          </w:p>
        </w:tc>
      </w:tr>
    </w:tbl>
    <w:p w14:paraId="38A2AC8D" w14:textId="77777777" w:rsidR="0077065B" w:rsidRDefault="0077065B" w:rsidP="0077065B">
      <w:pPr>
        <w:pStyle w:val="Heading2"/>
      </w:pPr>
      <w:r>
        <w:t>Discrete Distributions</w:t>
      </w:r>
    </w:p>
    <w:p w14:paraId="53C25C3D" w14:textId="77777777" w:rsidR="00420026" w:rsidRDefault="003822E9" w:rsidP="003822E9">
      <w:r>
        <w:t xml:space="preserve">The distributions above all apply to continuous random variables. There are also distributions that apply to discrete </w:t>
      </w:r>
      <w:r w:rsidR="00420026">
        <w:t>random variables</w:t>
      </w:r>
      <w:r>
        <w:t xml:space="preserve">. </w:t>
      </w:r>
    </w:p>
    <w:p w14:paraId="625960C8" w14:textId="77777777" w:rsidR="003822E9" w:rsidRDefault="003822E9" w:rsidP="00B72CC5">
      <w:pPr>
        <w:pStyle w:val="ListParagraph"/>
        <w:numPr>
          <w:ilvl w:val="0"/>
          <w:numId w:val="21"/>
        </w:numPr>
      </w:pPr>
      <w:r>
        <w:t xml:space="preserve">A binomial distribution </w:t>
      </w:r>
      <w:r w:rsidR="00420026">
        <w:t>can be used for discrete random variables that have only two possible values (for example, heads/tails, off/on, high/low, etc.)</w:t>
      </w:r>
      <w:r w:rsidR="00567332">
        <w:t xml:space="preserve"> </w:t>
      </w:r>
      <w:r w:rsidR="00BF04A9">
        <w:t>A binomial distribution can be represented with the PDF:</w:t>
      </w:r>
    </w:p>
    <w:p w14:paraId="19E2C395" w14:textId="77777777" w:rsidR="00B72CC5" w:rsidRPr="00B72CC5" w:rsidRDefault="00B72CC5" w:rsidP="00B72CC5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n-x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r>
                <w:rPr>
                  <w:rFonts w:ascii="Cambria Math" w:hAnsi="Cambria Math"/>
                </w:rPr>
                <m:t>x!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n-x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n-x</m:t>
              </m:r>
            </m:sup>
          </m:sSup>
        </m:oMath>
      </m:oMathPara>
    </w:p>
    <w:p w14:paraId="2B75E653" w14:textId="77777777" w:rsidR="00B72CC5" w:rsidRPr="00B72CC5" w:rsidRDefault="00B72CC5" w:rsidP="00B72CC5">
      <w:pPr>
        <w:pStyle w:val="ListParagraph"/>
        <w:rPr>
          <w:rFonts w:eastAsiaTheme="minorEastAsia"/>
        </w:rPr>
      </w:pPr>
      <w:r w:rsidRPr="00B72CC5">
        <w:rPr>
          <w:rFonts w:eastAsiaTheme="minorEastAsia"/>
        </w:rPr>
        <w:t>Where n is the number of trials, p is the probability of success and x is the number of successes. The mean and variance of a binomial random variable are:</w:t>
      </w:r>
    </w:p>
    <w:p w14:paraId="6511C4A8" w14:textId="77777777" w:rsidR="00B72CC5" w:rsidRPr="00B72CC5" w:rsidRDefault="00B72CC5" w:rsidP="00B72CC5">
      <w:pPr>
        <w:pStyle w:val="ListParagraph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μ</m:t>
        </m:r>
        <m:r>
          <w:rPr>
            <w:rFonts w:ascii="Cambria Math"/>
          </w:rPr>
          <m:t>=</m:t>
        </m:r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/>
          </w:rPr>
          <m:t>=</m:t>
        </m:r>
        <m:r>
          <w:rPr>
            <w:rFonts w:ascii="Cambria Math" w:hAnsi="Cambria Math"/>
          </w:rPr>
          <m:t>np</m:t>
        </m:r>
      </m:oMath>
      <w:r w:rsidRPr="00B72CC5">
        <w:rPr>
          <w:rFonts w:eastAsiaTheme="minorEastAsia"/>
        </w:rPr>
        <w:t xml:space="preserve">           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/>
              </w:rPr>
              <m:t>2</m:t>
            </m:r>
          </m:sup>
        </m:sSup>
        <m:r>
          <w:rPr>
            <w:rFonts w:ascii="Cambria Math" w:eastAsiaTheme="minorEastAsia"/>
          </w:rPr>
          <m:t>=</m:t>
        </m:r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/>
          </w:rPr>
          <m:t>=</m:t>
        </m:r>
        <m:r>
          <w:rPr>
            <w:rFonts w:ascii="Cambria Math" w:eastAsiaTheme="minorEastAsia" w:hAnsi="Cambria Math"/>
          </w:rPr>
          <m:t>np</m:t>
        </m:r>
        <m:r>
          <w:rPr>
            <w:rFonts w:ascii="Cambria Math" w:eastAsiaTheme="minorEastAsia"/>
          </w:rPr>
          <m:t>(1</m:t>
        </m:r>
        <m:r>
          <w:rPr>
            <w:rFonts w:ascii="Cambria Math" w:eastAsiaTheme="minorEastAsia"/>
          </w:rPr>
          <m:t>-</m:t>
        </m:r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/>
          </w:rPr>
          <m:t>)</m:t>
        </m:r>
      </m:oMath>
    </w:p>
    <w:p w14:paraId="75B25E4F" w14:textId="77777777" w:rsidR="00B72CC5" w:rsidRPr="00B72CC5" w:rsidRDefault="00B72CC5" w:rsidP="00B72CC5">
      <w:pPr>
        <w:pStyle w:val="ListParagraph"/>
        <w:rPr>
          <w:rFonts w:ascii="Segoe UI" w:hAnsi="Segoe UI" w:cs="Segoe UI"/>
          <w:color w:val="666666"/>
          <w:sz w:val="15"/>
          <w:szCs w:val="15"/>
        </w:rPr>
      </w:pPr>
      <w:r w:rsidRPr="00B72CC5">
        <w:lastRenderedPageBreak/>
        <w:t xml:space="preserve">To use </w:t>
      </w:r>
      <w:r>
        <w:t xml:space="preserve">Excel to solve binomial distribution problems, use the function </w:t>
      </w:r>
      <w:proofErr w:type="spellStart"/>
      <w:r w:rsidRPr="00B72CC5">
        <w:rPr>
          <w:rFonts w:ascii="Courier New" w:hAnsi="Courier New" w:cs="Courier New"/>
        </w:rPr>
        <w:t>binomdist</w:t>
      </w:r>
      <w:proofErr w:type="spellEnd"/>
      <w:r w:rsidRPr="00B72CC5">
        <w:rPr>
          <w:rFonts w:ascii="Courier New" w:hAnsi="Courier New" w:cs="Courier New"/>
        </w:rPr>
        <w:t>(</w:t>
      </w:r>
      <w:proofErr w:type="spellStart"/>
      <w:r w:rsidRPr="00B72CC5">
        <w:rPr>
          <w:rFonts w:ascii="Courier New" w:hAnsi="Courier New" w:cs="Courier New"/>
        </w:rPr>
        <w:t>x,n,p,true</w:t>
      </w:r>
      <w:proofErr w:type="spellEnd"/>
      <w:r w:rsidRPr="00B72CC5">
        <w:rPr>
          <w:rFonts w:ascii="Courier New" w:hAnsi="Courier New" w:cs="Courier New"/>
        </w:rPr>
        <w:t>)</w:t>
      </w:r>
      <w:r>
        <w:t xml:space="preserve"> where, as in the </w:t>
      </w:r>
      <w:proofErr w:type="spellStart"/>
      <w:r w:rsidRPr="00B72CC5">
        <w:rPr>
          <w:rFonts w:ascii="Courier New" w:hAnsi="Courier New" w:cs="Courier New"/>
        </w:rPr>
        <w:t>normdist</w:t>
      </w:r>
      <w:proofErr w:type="spellEnd"/>
      <w:r>
        <w:t xml:space="preserve"> functions, “true” refers to finding the probability (CDF) and “false” refers to finding the f(x) (PDF).</w:t>
      </w:r>
    </w:p>
    <w:p w14:paraId="56D8F183" w14:textId="77777777" w:rsidR="00B72CC5" w:rsidRDefault="00B72CC5" w:rsidP="00B72CC5"/>
    <w:p w14:paraId="5BB60F52" w14:textId="77777777" w:rsidR="00B72CC5" w:rsidRDefault="00B72CC5" w:rsidP="00B72CC5">
      <w:pPr>
        <w:pStyle w:val="ListParagraph"/>
        <w:numPr>
          <w:ilvl w:val="0"/>
          <w:numId w:val="21"/>
        </w:numPr>
      </w:pPr>
      <w:r>
        <w:t>A Poisson distribution can be used to calculate the number of events that occur randomly over an interval. A Poisson distribution is represented by:</w:t>
      </w:r>
    </w:p>
    <w:p w14:paraId="7276A9BB" w14:textId="77777777" w:rsidR="00B72CC5" w:rsidRDefault="00B72CC5" w:rsidP="00B72CC5">
      <w:pPr>
        <w:pStyle w:val="ListParagraph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x!</m:t>
              </m:r>
            </m:den>
          </m:f>
        </m:oMath>
      </m:oMathPara>
    </w:p>
    <w:p w14:paraId="4D5A6F2E" w14:textId="77777777" w:rsidR="00BF04A9" w:rsidRDefault="00B72CC5" w:rsidP="0073349B">
      <w:pPr>
        <w:ind w:left="720"/>
      </w:pPr>
      <w:r>
        <w:t xml:space="preserve">Where λ is the mean and variance of X. </w:t>
      </w:r>
      <w:r w:rsidR="0073349B">
        <w:t xml:space="preserve">To use Excel for Poisson distribution problems, use the function </w:t>
      </w:r>
      <w:proofErr w:type="spellStart"/>
      <w:r w:rsidR="0073349B">
        <w:rPr>
          <w:rFonts w:ascii="Courier New" w:hAnsi="Courier New" w:cs="Courier New"/>
        </w:rPr>
        <w:t>poisson</w:t>
      </w:r>
      <w:proofErr w:type="spellEnd"/>
      <w:r w:rsidR="0073349B" w:rsidRPr="00B72CC5">
        <w:rPr>
          <w:rFonts w:ascii="Courier New" w:hAnsi="Courier New" w:cs="Courier New"/>
        </w:rPr>
        <w:t>(</w:t>
      </w:r>
      <w:proofErr w:type="spellStart"/>
      <w:r w:rsidR="0073349B" w:rsidRPr="00B72CC5">
        <w:rPr>
          <w:rFonts w:ascii="Courier New" w:hAnsi="Courier New" w:cs="Courier New"/>
        </w:rPr>
        <w:t>x,</w:t>
      </w:r>
      <w:r w:rsidR="0073349B">
        <w:rPr>
          <w:rFonts w:ascii="Courier New" w:hAnsi="Courier New" w:cs="Courier New"/>
        </w:rPr>
        <w:t>λ</w:t>
      </w:r>
      <w:r w:rsidR="0073349B" w:rsidRPr="00B72CC5">
        <w:rPr>
          <w:rFonts w:ascii="Courier New" w:hAnsi="Courier New" w:cs="Courier New"/>
        </w:rPr>
        <w:t>,true</w:t>
      </w:r>
      <w:proofErr w:type="spellEnd"/>
      <w:r w:rsidR="0073349B" w:rsidRPr="00B72CC5">
        <w:rPr>
          <w:rFonts w:ascii="Courier New" w:hAnsi="Courier New" w:cs="Courier New"/>
        </w:rPr>
        <w:t>)</w:t>
      </w:r>
      <w:r w:rsidR="0073349B">
        <w:t xml:space="preserve"> where, as in the </w:t>
      </w:r>
      <w:proofErr w:type="spellStart"/>
      <w:r w:rsidR="0073349B" w:rsidRPr="00B72CC5">
        <w:rPr>
          <w:rFonts w:ascii="Courier New" w:hAnsi="Courier New" w:cs="Courier New"/>
        </w:rPr>
        <w:t>normdist</w:t>
      </w:r>
      <w:proofErr w:type="spellEnd"/>
      <w:r w:rsidR="0073349B">
        <w:t xml:space="preserve"> functions, “true” refers to finding the probability (CDF) and “false” refers to finding the f(x) (PDF).</w:t>
      </w:r>
    </w:p>
    <w:p w14:paraId="2168287B" w14:textId="77777777" w:rsidR="00C217BD" w:rsidRPr="00F5173F" w:rsidRDefault="00F621CD" w:rsidP="00F5173F">
      <w:pPr>
        <w:pStyle w:val="Heading2"/>
      </w:pPr>
      <w:r>
        <w:t xml:space="preserve">Lab </w:t>
      </w:r>
      <w:r w:rsidR="00BD1B17">
        <w:t>3</w:t>
      </w:r>
      <w:r>
        <w:t xml:space="preserve"> Exercises</w:t>
      </w:r>
    </w:p>
    <w:p w14:paraId="33E5B852" w14:textId="77777777" w:rsidR="00A63188" w:rsidRDefault="00A63188" w:rsidP="00A63188">
      <w:pPr>
        <w:spacing w:before="100" w:beforeAutospacing="1" w:after="100" w:afterAutospacing="1" w:line="240" w:lineRule="auto"/>
      </w:pPr>
      <w:r>
        <w:t>You use JMP or Excel as needed for today’s problems, or if you prefer, you may do them by hand using the charts in your textbook.</w:t>
      </w:r>
    </w:p>
    <w:p w14:paraId="0EDD0021" w14:textId="77777777" w:rsidR="00A63188" w:rsidRPr="00A63188" w:rsidRDefault="00A63188" w:rsidP="00A63188">
      <w:pPr>
        <w:spacing w:before="100" w:beforeAutospacing="1" w:after="100" w:afterAutospacing="1" w:line="240" w:lineRule="auto"/>
        <w:rPr>
          <w:i/>
        </w:rPr>
      </w:pPr>
      <w:r w:rsidRPr="00A63188">
        <w:rPr>
          <w:i/>
        </w:rPr>
        <w:t>Continuous Distributions</w:t>
      </w:r>
    </w:p>
    <w:p w14:paraId="4F5A9966" w14:textId="77777777" w:rsidR="00A63188" w:rsidRDefault="00A63188" w:rsidP="00A63188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Using the data for Exercise 3-87 (from the </w:t>
      </w:r>
      <w:r w:rsidR="004C77D5">
        <w:fldChar w:fldCharType="begin"/>
      </w:r>
      <w:r w:rsidR="004C77D5">
        <w:instrText xml:space="preserve"> HYPERLINK "http://bcs.wiley.com/he-bcs/Books?action=index&amp;bcsId=6235&amp;itemId=04</w:instrText>
      </w:r>
      <w:r w:rsidR="004C77D5">
        <w:instrText xml:space="preserve">70631473" \t "_blank" </w:instrText>
      </w:r>
      <w:r w:rsidR="004C77D5">
        <w:fldChar w:fldCharType="separate"/>
      </w:r>
      <w:r>
        <w:rPr>
          <w:rStyle w:val="Hyperlink"/>
        </w:rPr>
        <w:t>textbook site</w:t>
      </w:r>
      <w:r w:rsidR="004C77D5">
        <w:rPr>
          <w:rStyle w:val="Hyperlink"/>
        </w:rPr>
        <w:fldChar w:fldCharType="end"/>
      </w:r>
      <w:r>
        <w:t xml:space="preserve">), from your choices of normal, lognormal, or </w:t>
      </w:r>
      <w:proofErr w:type="spellStart"/>
      <w:r>
        <w:t>Weibull</w:t>
      </w:r>
      <w:proofErr w:type="spellEnd"/>
      <w:r>
        <w:t>, which distribution fits the data the best and why?</w:t>
      </w:r>
    </w:p>
    <w:p w14:paraId="61BBCCB9" w14:textId="77777777" w:rsidR="00A63188" w:rsidRDefault="00A63188" w:rsidP="00A63188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F</w:t>
      </w:r>
      <w:r w:rsidR="0092209A">
        <w:t>ind the following probabilities:</w:t>
      </w:r>
    </w:p>
    <w:p w14:paraId="7CA9B9E8" w14:textId="77777777" w:rsidR="00A63188" w:rsidRDefault="0092209A" w:rsidP="00A63188">
      <w:pPr>
        <w:pStyle w:val="ListParagraph"/>
        <w:numPr>
          <w:ilvl w:val="1"/>
          <w:numId w:val="23"/>
        </w:numPr>
        <w:spacing w:before="100" w:beforeAutospacing="1" w:after="100" w:afterAutospacing="1" w:line="240" w:lineRule="auto"/>
      </w:pPr>
      <w:r>
        <w:t>P(0.02 &lt; Z &lt; 4.8)</w:t>
      </w:r>
    </w:p>
    <w:p w14:paraId="164DFE48" w14:textId="77777777" w:rsidR="00A63188" w:rsidRDefault="0092209A" w:rsidP="00A63188">
      <w:pPr>
        <w:pStyle w:val="ListParagraph"/>
        <w:numPr>
          <w:ilvl w:val="1"/>
          <w:numId w:val="23"/>
        </w:numPr>
        <w:spacing w:before="100" w:beforeAutospacing="1" w:after="100" w:afterAutospacing="1" w:line="240" w:lineRule="auto"/>
      </w:pPr>
      <w:r>
        <w:t xml:space="preserve">P(X </w:t>
      </w:r>
      <w:r w:rsidRPr="00A21F7B">
        <w:rPr>
          <w:u w:val="single"/>
        </w:rPr>
        <w:t>&lt;</w:t>
      </w:r>
      <w:r>
        <w:t xml:space="preserve"> 13.8 mm) where μ = 12.8 mm and σ = 5.2 mm</w:t>
      </w:r>
    </w:p>
    <w:p w14:paraId="4920D384" w14:textId="77777777" w:rsidR="00A63188" w:rsidRDefault="0092209A" w:rsidP="00A63188">
      <w:pPr>
        <w:pStyle w:val="ListParagraph"/>
        <w:numPr>
          <w:ilvl w:val="1"/>
          <w:numId w:val="23"/>
        </w:numPr>
        <w:spacing w:before="100" w:beforeAutospacing="1" w:after="100" w:afterAutospacing="1" w:line="240" w:lineRule="auto"/>
      </w:pPr>
      <w:r>
        <w:t>P(X &gt; 100 hr) where μ = 110 hr and σ = 12 hr</w:t>
      </w:r>
    </w:p>
    <w:p w14:paraId="0B5F541C" w14:textId="77777777" w:rsidR="00A63188" w:rsidRDefault="0092209A" w:rsidP="00A63188">
      <w:pPr>
        <w:pStyle w:val="ListParagraph"/>
        <w:numPr>
          <w:ilvl w:val="1"/>
          <w:numId w:val="23"/>
        </w:numPr>
        <w:spacing w:before="100" w:beforeAutospacing="1" w:after="100" w:afterAutospacing="1" w:line="240" w:lineRule="auto"/>
      </w:pPr>
      <w:r>
        <w:t>P(0.0050 mg/mL &lt; X &lt; 0.0110 mg/mL) where μ = 0.0099 mg/mL and σ = 0.0021 mg/mL</w:t>
      </w:r>
    </w:p>
    <w:p w14:paraId="632A71E3" w14:textId="77777777" w:rsidR="00A63188" w:rsidRDefault="00A63188" w:rsidP="00A63188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</w:pPr>
      <w:r>
        <w:t>What is the z value that corresponds to a probability of 95%?</w:t>
      </w:r>
    </w:p>
    <w:p w14:paraId="6E6008C0" w14:textId="77777777" w:rsidR="00A63188" w:rsidRDefault="00A63188" w:rsidP="00A63188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If a process creates a part with a diameter that follows a normal distribution with a mean value of 106.7 mm and a standard deviation of 1.8 mm, in what range of diameters will 95% of the parts produced occur? Give your answer in the form of 106.7 ± </w:t>
      </w:r>
      <w:r>
        <w:rPr>
          <w:i/>
          <w:iCs/>
        </w:rPr>
        <w:t>x</w:t>
      </w:r>
      <w:r>
        <w:t xml:space="preserve"> mm.</w:t>
      </w:r>
    </w:p>
    <w:p w14:paraId="753C8E2E" w14:textId="77777777" w:rsidR="00A21F7B" w:rsidRDefault="00A63188" w:rsidP="00A21F7B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For a lognormal distribution with θ = 5 and ω = 1.5, what proportion of the distribution is greater than 100?</w:t>
      </w:r>
    </w:p>
    <w:p w14:paraId="2F277239" w14:textId="77777777" w:rsidR="00A21F7B" w:rsidRPr="00A21F7B" w:rsidRDefault="00A21F7B" w:rsidP="00A21F7B">
      <w:pPr>
        <w:spacing w:before="100" w:beforeAutospacing="1" w:after="100" w:afterAutospacing="1" w:line="240" w:lineRule="auto"/>
        <w:rPr>
          <w:i/>
        </w:rPr>
      </w:pPr>
      <w:r>
        <w:rPr>
          <w:i/>
        </w:rPr>
        <w:t>Discrete Distributions</w:t>
      </w:r>
    </w:p>
    <w:p w14:paraId="1755C3C2" w14:textId="77777777" w:rsidR="00A21F7B" w:rsidRDefault="00A21F7B" w:rsidP="00A21F7B">
      <w:pPr>
        <w:numPr>
          <w:ilvl w:val="0"/>
          <w:numId w:val="23"/>
        </w:numPr>
        <w:spacing w:before="100" w:beforeAutospacing="1" w:after="100" w:afterAutospacing="1" w:line="240" w:lineRule="auto"/>
      </w:pPr>
      <w:r w:rsidRPr="00A63188">
        <w:t>A game sells tokens for $1 a pack. Each pack has a 1:100 chance of having a special token included.</w:t>
      </w:r>
    </w:p>
    <w:p w14:paraId="5043B527" w14:textId="77777777" w:rsidR="00A21F7B" w:rsidRDefault="00A21F7B" w:rsidP="00A21F7B">
      <w:pPr>
        <w:numPr>
          <w:ilvl w:val="1"/>
          <w:numId w:val="23"/>
        </w:numPr>
        <w:spacing w:before="100" w:beforeAutospacing="1" w:after="100" w:afterAutospacing="1" w:line="240" w:lineRule="auto"/>
      </w:pPr>
      <w:r w:rsidRPr="00A63188">
        <w:t>What are the odds of getting a single special token when purchasing 100 packs?</w:t>
      </w:r>
    </w:p>
    <w:p w14:paraId="5089848A" w14:textId="77777777" w:rsidR="00A21F7B" w:rsidRDefault="00A21F7B" w:rsidP="00A21F7B">
      <w:pPr>
        <w:numPr>
          <w:ilvl w:val="1"/>
          <w:numId w:val="23"/>
        </w:numPr>
        <w:spacing w:before="100" w:beforeAutospacing="1" w:after="100" w:afterAutospacing="1" w:line="240" w:lineRule="auto"/>
      </w:pPr>
      <w:r w:rsidRPr="00A63188">
        <w:t>What are the odds of getting two or more special tokens when purchasing 100 packs?</w:t>
      </w:r>
    </w:p>
    <w:p w14:paraId="46AE8723" w14:textId="77777777" w:rsidR="00A21F7B" w:rsidRDefault="00A21F7B" w:rsidP="00A21F7B">
      <w:pPr>
        <w:numPr>
          <w:ilvl w:val="0"/>
          <w:numId w:val="23"/>
        </w:numPr>
        <w:spacing w:before="100" w:beforeAutospacing="1" w:after="100" w:afterAutospacing="1" w:line="240" w:lineRule="auto"/>
      </w:pPr>
      <w:r w:rsidRPr="00A63188">
        <w:t>You are monitoring the output of a reactor for catalyst particles escaping by counting the particles over a period of 10 minutes. Historically, the average number of particles per 10 minutes is 4.3 particles.</w:t>
      </w:r>
    </w:p>
    <w:p w14:paraId="30831DDC" w14:textId="77777777" w:rsidR="00A21F7B" w:rsidRDefault="00A21F7B" w:rsidP="00A21F7B">
      <w:pPr>
        <w:numPr>
          <w:ilvl w:val="1"/>
          <w:numId w:val="23"/>
        </w:numPr>
        <w:spacing w:before="100" w:beforeAutospacing="1" w:after="100" w:afterAutospacing="1" w:line="240" w:lineRule="auto"/>
      </w:pPr>
      <w:r w:rsidRPr="00A63188">
        <w:lastRenderedPageBreak/>
        <w:t xml:space="preserve">What is the </w:t>
      </w:r>
      <w:r w:rsidR="00696F70" w:rsidRPr="00A63188">
        <w:t>probability</w:t>
      </w:r>
      <w:r w:rsidRPr="00A63188">
        <w:t xml:space="preserve"> of finding 8 or more particles escaping the reactor in 10 minutes?</w:t>
      </w:r>
    </w:p>
    <w:p w14:paraId="311D5A16" w14:textId="77777777" w:rsidR="00A21F7B" w:rsidRDefault="00A21F7B" w:rsidP="00A21F7B">
      <w:pPr>
        <w:numPr>
          <w:ilvl w:val="1"/>
          <w:numId w:val="23"/>
        </w:numPr>
        <w:spacing w:before="100" w:beforeAutospacing="1" w:after="100" w:afterAutospacing="1" w:line="240" w:lineRule="auto"/>
      </w:pPr>
      <w:r w:rsidRPr="00A63188">
        <w:t xml:space="preserve">What is the </w:t>
      </w:r>
      <w:r w:rsidR="00696F70" w:rsidRPr="00A63188">
        <w:t>probability</w:t>
      </w:r>
      <w:r w:rsidRPr="00A63188">
        <w:t xml:space="preserve"> of finding 1, 2, or 3 particles over a 10 minute span?</w:t>
      </w:r>
    </w:p>
    <w:p w14:paraId="4E15DDAD" w14:textId="77777777" w:rsidR="00C217BD" w:rsidRPr="00F5173F" w:rsidDel="004C77D5" w:rsidRDefault="00C217BD" w:rsidP="00F5173F">
      <w:pPr>
        <w:pStyle w:val="Heading2"/>
        <w:rPr>
          <w:del w:id="0" w:author="Kendall Thomson" w:date="2015-01-11T13:04:00Z"/>
        </w:rPr>
      </w:pPr>
      <w:del w:id="1" w:author="Kendall Thomson" w:date="2015-01-11T13:04:00Z">
        <w:r w:rsidRPr="00F5173F" w:rsidDel="004C77D5">
          <w:delText>Homework</w:delText>
        </w:r>
        <w:r w:rsidR="00BD1B17" w:rsidDel="004C77D5">
          <w:delText xml:space="preserve"> 2</w:delText>
        </w:r>
      </w:del>
    </w:p>
    <w:p w14:paraId="37E60DF7" w14:textId="77777777" w:rsidR="00A91C3C" w:rsidDel="004C77D5" w:rsidRDefault="00A91C3C" w:rsidP="00A91C3C">
      <w:pPr>
        <w:numPr>
          <w:ilvl w:val="0"/>
          <w:numId w:val="25"/>
        </w:numPr>
        <w:spacing w:before="100" w:beforeAutospacing="1" w:after="100" w:afterAutospacing="1" w:line="240" w:lineRule="auto"/>
        <w:rPr>
          <w:del w:id="2" w:author="Kendall Thomson" w:date="2015-01-11T13:04:00Z"/>
        </w:rPr>
      </w:pPr>
      <w:del w:id="3" w:author="Kendall Thomson" w:date="2015-01-11T13:04:00Z">
        <w:r w:rsidDel="004C77D5">
          <w:delText>3-43</w:delText>
        </w:r>
      </w:del>
    </w:p>
    <w:p w14:paraId="0FB28796" w14:textId="77777777" w:rsidR="00A91C3C" w:rsidDel="004C77D5" w:rsidRDefault="00A91C3C" w:rsidP="00A91C3C">
      <w:pPr>
        <w:numPr>
          <w:ilvl w:val="0"/>
          <w:numId w:val="25"/>
        </w:numPr>
        <w:spacing w:before="100" w:beforeAutospacing="1" w:after="100" w:afterAutospacing="1" w:line="240" w:lineRule="auto"/>
        <w:rPr>
          <w:del w:id="4" w:author="Kendall Thomson" w:date="2015-01-11T13:04:00Z"/>
        </w:rPr>
      </w:pPr>
      <w:del w:id="5" w:author="Kendall Thomson" w:date="2015-01-11T13:04:00Z">
        <w:r w:rsidDel="004C77D5">
          <w:delText>3-44</w:delText>
        </w:r>
      </w:del>
    </w:p>
    <w:p w14:paraId="4F084A93" w14:textId="77777777" w:rsidR="00A91C3C" w:rsidDel="004C77D5" w:rsidRDefault="00012663" w:rsidP="00A91C3C">
      <w:pPr>
        <w:numPr>
          <w:ilvl w:val="0"/>
          <w:numId w:val="25"/>
        </w:numPr>
        <w:spacing w:before="100" w:beforeAutospacing="1" w:after="100" w:afterAutospacing="1" w:line="240" w:lineRule="auto"/>
        <w:rPr>
          <w:del w:id="6" w:author="Kendall Thomson" w:date="2015-01-11T13:04:00Z"/>
        </w:rPr>
      </w:pPr>
      <w:del w:id="7" w:author="Kendall Thomson" w:date="2015-01-11T13:04:00Z">
        <w:r w:rsidDel="004C77D5">
          <w:delText>3-50</w:delText>
        </w:r>
      </w:del>
    </w:p>
    <w:p w14:paraId="0C21D561" w14:textId="77777777" w:rsidR="00A91C3C" w:rsidDel="004C77D5" w:rsidRDefault="00012663" w:rsidP="00A91C3C">
      <w:pPr>
        <w:numPr>
          <w:ilvl w:val="0"/>
          <w:numId w:val="25"/>
        </w:numPr>
        <w:spacing w:before="100" w:beforeAutospacing="1" w:after="100" w:afterAutospacing="1" w:line="240" w:lineRule="auto"/>
        <w:rPr>
          <w:del w:id="8" w:author="Kendall Thomson" w:date="2015-01-11T13:04:00Z"/>
        </w:rPr>
      </w:pPr>
      <w:del w:id="9" w:author="Kendall Thomson" w:date="2015-01-11T13:04:00Z">
        <w:r w:rsidDel="004C77D5">
          <w:delText>3-56</w:delText>
        </w:r>
      </w:del>
    </w:p>
    <w:p w14:paraId="090393E7" w14:textId="77777777" w:rsidR="00A91C3C" w:rsidDel="004C77D5" w:rsidRDefault="00A91C3C" w:rsidP="00A91C3C">
      <w:pPr>
        <w:numPr>
          <w:ilvl w:val="0"/>
          <w:numId w:val="25"/>
        </w:numPr>
        <w:spacing w:before="100" w:beforeAutospacing="1" w:after="100" w:afterAutospacing="1" w:line="240" w:lineRule="auto"/>
        <w:rPr>
          <w:del w:id="10" w:author="Kendall Thomson" w:date="2015-01-11T13:04:00Z"/>
        </w:rPr>
      </w:pPr>
      <w:del w:id="11" w:author="Kendall Thomson" w:date="2015-01-11T13:04:00Z">
        <w:r w:rsidDel="004C77D5">
          <w:delText>3-60</w:delText>
        </w:r>
      </w:del>
    </w:p>
    <w:p w14:paraId="694DB818" w14:textId="77777777" w:rsidR="00A91C3C" w:rsidDel="004C77D5" w:rsidRDefault="00012663" w:rsidP="00012663">
      <w:pPr>
        <w:numPr>
          <w:ilvl w:val="0"/>
          <w:numId w:val="25"/>
        </w:numPr>
        <w:spacing w:before="100" w:beforeAutospacing="1" w:after="100" w:afterAutospacing="1" w:line="240" w:lineRule="auto"/>
        <w:rPr>
          <w:del w:id="12" w:author="Kendall Thomson" w:date="2015-01-11T13:04:00Z"/>
        </w:rPr>
      </w:pPr>
      <w:del w:id="13" w:author="Kendall Thomson" w:date="2015-01-11T13:04:00Z">
        <w:r w:rsidDel="004C77D5">
          <w:delText>3-86 (you may use JMP for this problem)</w:delText>
        </w:r>
      </w:del>
    </w:p>
    <w:p w14:paraId="659C4CE1" w14:textId="77777777" w:rsidR="00A91C3C" w:rsidDel="004C77D5" w:rsidRDefault="00A91C3C" w:rsidP="00A91C3C">
      <w:pPr>
        <w:numPr>
          <w:ilvl w:val="0"/>
          <w:numId w:val="25"/>
        </w:numPr>
        <w:spacing w:before="100" w:beforeAutospacing="1" w:after="100" w:afterAutospacing="1" w:line="240" w:lineRule="auto"/>
        <w:rPr>
          <w:del w:id="14" w:author="Kendall Thomson" w:date="2015-01-11T13:04:00Z"/>
        </w:rPr>
      </w:pPr>
      <w:del w:id="15" w:author="Kendall Thomson" w:date="2015-01-11T13:04:00Z">
        <w:r w:rsidDel="004C77D5">
          <w:delText>3-114</w:delText>
        </w:r>
      </w:del>
    </w:p>
    <w:p w14:paraId="383E3D9D" w14:textId="77777777" w:rsidR="00A91C3C" w:rsidDel="004C77D5" w:rsidRDefault="00012663" w:rsidP="00A91C3C">
      <w:pPr>
        <w:numPr>
          <w:ilvl w:val="0"/>
          <w:numId w:val="25"/>
        </w:numPr>
        <w:spacing w:before="100" w:beforeAutospacing="1" w:after="100" w:afterAutospacing="1" w:line="240" w:lineRule="auto"/>
        <w:rPr>
          <w:del w:id="16" w:author="Kendall Thomson" w:date="2015-01-11T13:04:00Z"/>
        </w:rPr>
      </w:pPr>
      <w:del w:id="17" w:author="Kendall Thomson" w:date="2015-01-11T13:04:00Z">
        <w:r w:rsidDel="004C77D5">
          <w:delText>3-124</w:delText>
        </w:r>
        <w:bookmarkStart w:id="18" w:name="_GoBack"/>
        <w:bookmarkEnd w:id="18"/>
      </w:del>
    </w:p>
    <w:p w14:paraId="46CE7CC3" w14:textId="77777777" w:rsidR="00BA6A93" w:rsidRPr="00F5173F" w:rsidRDefault="00BA6A93" w:rsidP="00F5173F"/>
    <w:sectPr w:rsidR="00BA6A93" w:rsidRPr="00F5173F" w:rsidSect="00BA6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egoe UI">
    <w:altName w:val="Menlo Bold"/>
    <w:charset w:val="00"/>
    <w:family w:val="swiss"/>
    <w:pitch w:val="variable"/>
    <w:sig w:usb0="E00022FF" w:usb1="C000205B" w:usb2="00000009" w:usb3="00000000" w:csb0="000001D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D0D04"/>
    <w:multiLevelType w:val="multilevel"/>
    <w:tmpl w:val="0B365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47652E"/>
    <w:multiLevelType w:val="hybridMultilevel"/>
    <w:tmpl w:val="C818F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8E043C"/>
    <w:multiLevelType w:val="hybridMultilevel"/>
    <w:tmpl w:val="4C584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8F160F"/>
    <w:multiLevelType w:val="multilevel"/>
    <w:tmpl w:val="036A7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C20F60"/>
    <w:multiLevelType w:val="multilevel"/>
    <w:tmpl w:val="FD0C7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5C1EC5"/>
    <w:multiLevelType w:val="hybridMultilevel"/>
    <w:tmpl w:val="8B98C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8A4B35"/>
    <w:multiLevelType w:val="hybridMultilevel"/>
    <w:tmpl w:val="0748BC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7054422"/>
    <w:multiLevelType w:val="multilevel"/>
    <w:tmpl w:val="14C88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620E95"/>
    <w:multiLevelType w:val="multilevel"/>
    <w:tmpl w:val="14C88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88A172E"/>
    <w:multiLevelType w:val="multilevel"/>
    <w:tmpl w:val="DA707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8D25405"/>
    <w:multiLevelType w:val="multilevel"/>
    <w:tmpl w:val="12E68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3C275C8"/>
    <w:multiLevelType w:val="hybridMultilevel"/>
    <w:tmpl w:val="8A38F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C915E7"/>
    <w:multiLevelType w:val="hybridMultilevel"/>
    <w:tmpl w:val="D3006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3A212F"/>
    <w:multiLevelType w:val="multilevel"/>
    <w:tmpl w:val="8586D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A1533D2"/>
    <w:multiLevelType w:val="hybridMultilevel"/>
    <w:tmpl w:val="5556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773130"/>
    <w:multiLevelType w:val="hybridMultilevel"/>
    <w:tmpl w:val="E7A06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7B5BA7"/>
    <w:multiLevelType w:val="multilevel"/>
    <w:tmpl w:val="AD46F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17E38B1"/>
    <w:multiLevelType w:val="hybridMultilevel"/>
    <w:tmpl w:val="39A26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990E02"/>
    <w:multiLevelType w:val="hybridMultilevel"/>
    <w:tmpl w:val="2252F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A25CBB"/>
    <w:multiLevelType w:val="hybridMultilevel"/>
    <w:tmpl w:val="9C7CD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1D10B5"/>
    <w:multiLevelType w:val="multilevel"/>
    <w:tmpl w:val="30406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B7A54FD"/>
    <w:multiLevelType w:val="multilevel"/>
    <w:tmpl w:val="6BDC7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EA66EA2"/>
    <w:multiLevelType w:val="multilevel"/>
    <w:tmpl w:val="A2840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1CC4321"/>
    <w:multiLevelType w:val="multilevel"/>
    <w:tmpl w:val="16807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EBF1FF5"/>
    <w:multiLevelType w:val="multilevel"/>
    <w:tmpl w:val="778A8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E143FFF"/>
    <w:multiLevelType w:val="hybridMultilevel"/>
    <w:tmpl w:val="A2B20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B546CF"/>
    <w:multiLevelType w:val="hybridMultilevel"/>
    <w:tmpl w:val="749049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80E0FAB"/>
    <w:multiLevelType w:val="hybridMultilevel"/>
    <w:tmpl w:val="8A30EF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A6F3ABE"/>
    <w:multiLevelType w:val="hybridMultilevel"/>
    <w:tmpl w:val="E7A06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1"/>
  </w:num>
  <w:num w:numId="3">
    <w:abstractNumId w:val="23"/>
  </w:num>
  <w:num w:numId="4">
    <w:abstractNumId w:val="0"/>
    <w:lvlOverride w:ilvl="0">
      <w:startOverride w:val="4"/>
    </w:lvlOverride>
  </w:num>
  <w:num w:numId="5">
    <w:abstractNumId w:val="10"/>
    <w:lvlOverride w:ilvl="0">
      <w:startOverride w:val="9"/>
    </w:lvlOverride>
  </w:num>
  <w:num w:numId="6">
    <w:abstractNumId w:val="2"/>
  </w:num>
  <w:num w:numId="7">
    <w:abstractNumId w:val="6"/>
  </w:num>
  <w:num w:numId="8">
    <w:abstractNumId w:val="19"/>
  </w:num>
  <w:num w:numId="9">
    <w:abstractNumId w:val="18"/>
  </w:num>
  <w:num w:numId="10">
    <w:abstractNumId w:val="25"/>
  </w:num>
  <w:num w:numId="11">
    <w:abstractNumId w:val="5"/>
  </w:num>
  <w:num w:numId="12">
    <w:abstractNumId w:val="14"/>
  </w:num>
  <w:num w:numId="13">
    <w:abstractNumId w:val="24"/>
  </w:num>
  <w:num w:numId="14">
    <w:abstractNumId w:val="1"/>
  </w:num>
  <w:num w:numId="15">
    <w:abstractNumId w:val="12"/>
  </w:num>
  <w:num w:numId="16">
    <w:abstractNumId w:val="13"/>
  </w:num>
  <w:num w:numId="17">
    <w:abstractNumId w:val="9"/>
    <w:lvlOverride w:ilvl="0">
      <w:startOverride w:val="5"/>
    </w:lvlOverride>
  </w:num>
  <w:num w:numId="18">
    <w:abstractNumId w:val="8"/>
    <w:lvlOverride w:ilvl="0">
      <w:startOverride w:val="10"/>
    </w:lvlOverride>
  </w:num>
  <w:num w:numId="19">
    <w:abstractNumId w:val="3"/>
  </w:num>
  <w:num w:numId="20">
    <w:abstractNumId w:val="16"/>
    <w:lvlOverride w:ilvl="0">
      <w:startOverride w:val="13"/>
    </w:lvlOverride>
  </w:num>
  <w:num w:numId="21">
    <w:abstractNumId w:val="28"/>
  </w:num>
  <w:num w:numId="22">
    <w:abstractNumId w:val="15"/>
  </w:num>
  <w:num w:numId="23">
    <w:abstractNumId w:val="20"/>
  </w:num>
  <w:num w:numId="24">
    <w:abstractNumId w:val="7"/>
  </w:num>
  <w:num w:numId="25">
    <w:abstractNumId w:val="4"/>
  </w:num>
  <w:num w:numId="26">
    <w:abstractNumId w:val="27"/>
  </w:num>
  <w:num w:numId="27">
    <w:abstractNumId w:val="11"/>
  </w:num>
  <w:num w:numId="28">
    <w:abstractNumId w:val="26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2"/>
  </w:compat>
  <w:rsids>
    <w:rsidRoot w:val="00C217BD"/>
    <w:rsid w:val="0000394C"/>
    <w:rsid w:val="00005F8C"/>
    <w:rsid w:val="00012663"/>
    <w:rsid w:val="00030078"/>
    <w:rsid w:val="0003371D"/>
    <w:rsid w:val="00082DB7"/>
    <w:rsid w:val="000A3AE2"/>
    <w:rsid w:val="000B0D75"/>
    <w:rsid w:val="000C1D63"/>
    <w:rsid w:val="00170FCD"/>
    <w:rsid w:val="001D4A69"/>
    <w:rsid w:val="00211A0D"/>
    <w:rsid w:val="002209D0"/>
    <w:rsid w:val="00271A3E"/>
    <w:rsid w:val="00275258"/>
    <w:rsid w:val="002B1155"/>
    <w:rsid w:val="002B6D51"/>
    <w:rsid w:val="003230CF"/>
    <w:rsid w:val="003822E9"/>
    <w:rsid w:val="00396935"/>
    <w:rsid w:val="003A1831"/>
    <w:rsid w:val="003E3C1B"/>
    <w:rsid w:val="00420026"/>
    <w:rsid w:val="004B220A"/>
    <w:rsid w:val="004C007E"/>
    <w:rsid w:val="004C77D5"/>
    <w:rsid w:val="00567332"/>
    <w:rsid w:val="0057232D"/>
    <w:rsid w:val="00575E6C"/>
    <w:rsid w:val="005F1D12"/>
    <w:rsid w:val="005F704A"/>
    <w:rsid w:val="0066481D"/>
    <w:rsid w:val="00680CAF"/>
    <w:rsid w:val="00696F70"/>
    <w:rsid w:val="00702C4A"/>
    <w:rsid w:val="0073349B"/>
    <w:rsid w:val="00746CEA"/>
    <w:rsid w:val="0077065B"/>
    <w:rsid w:val="0077072D"/>
    <w:rsid w:val="007B79D8"/>
    <w:rsid w:val="0080273D"/>
    <w:rsid w:val="00804D84"/>
    <w:rsid w:val="008066A7"/>
    <w:rsid w:val="00814E69"/>
    <w:rsid w:val="008849B0"/>
    <w:rsid w:val="008F61DA"/>
    <w:rsid w:val="0092209A"/>
    <w:rsid w:val="009A5CF4"/>
    <w:rsid w:val="009B3AE8"/>
    <w:rsid w:val="00A125BF"/>
    <w:rsid w:val="00A21F7B"/>
    <w:rsid w:val="00A31B53"/>
    <w:rsid w:val="00A34A24"/>
    <w:rsid w:val="00A402C6"/>
    <w:rsid w:val="00A611AF"/>
    <w:rsid w:val="00A63188"/>
    <w:rsid w:val="00A7284B"/>
    <w:rsid w:val="00A81BF1"/>
    <w:rsid w:val="00A91C3C"/>
    <w:rsid w:val="00B01D6D"/>
    <w:rsid w:val="00B0486B"/>
    <w:rsid w:val="00B62FD9"/>
    <w:rsid w:val="00B72CC5"/>
    <w:rsid w:val="00B83CE9"/>
    <w:rsid w:val="00BA6A93"/>
    <w:rsid w:val="00BD1B17"/>
    <w:rsid w:val="00BD4356"/>
    <w:rsid w:val="00BF04A9"/>
    <w:rsid w:val="00C02C32"/>
    <w:rsid w:val="00C217BD"/>
    <w:rsid w:val="00C96DCE"/>
    <w:rsid w:val="00DA0DCA"/>
    <w:rsid w:val="00E42B9E"/>
    <w:rsid w:val="00E44058"/>
    <w:rsid w:val="00E6474C"/>
    <w:rsid w:val="00E76099"/>
    <w:rsid w:val="00EE5094"/>
    <w:rsid w:val="00F5173F"/>
    <w:rsid w:val="00F621CD"/>
    <w:rsid w:val="00FC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>
      <o:colormenu v:ext="edit" fillcolor="none" strokecolor="red"/>
    </o:shapedefaults>
    <o:shapelayout v:ext="edit">
      <o:idmap v:ext="edit" data="1"/>
    </o:shapelayout>
  </w:shapeDefaults>
  <w:decimalSymbol w:val="."/>
  <w:listSeparator w:val=","/>
  <w14:docId w14:val="4F84E9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73F"/>
    <w:rPr>
      <w:rFonts w:ascii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F5173F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5173F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34A24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73F"/>
    <w:rPr>
      <w:rFonts w:ascii="Arial" w:eastAsia="Times New Roman" w:hAnsi="Arial" w:cs="Arial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5173F"/>
    <w:rPr>
      <w:rFonts w:ascii="Arial" w:eastAsia="Times New Roman" w:hAnsi="Arial" w:cs="Arial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34A24"/>
    <w:rPr>
      <w:rFonts w:ascii="Arial" w:eastAsia="Times New Roman" w:hAnsi="Arial" w:cs="Arial"/>
      <w:b/>
      <w:bCs/>
      <w:sz w:val="32"/>
      <w:szCs w:val="32"/>
    </w:rPr>
  </w:style>
  <w:style w:type="paragraph" w:styleId="NormalWeb">
    <w:name w:val="Normal (Web)"/>
    <w:basedOn w:val="Normal"/>
    <w:uiPriority w:val="99"/>
    <w:unhideWhenUsed/>
    <w:rsid w:val="00C217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217B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115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517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1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D6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B79D8"/>
    <w:rPr>
      <w:color w:val="808080"/>
    </w:rPr>
  </w:style>
  <w:style w:type="table" w:styleId="TableGrid">
    <w:name w:val="Table Grid"/>
    <w:basedOn w:val="TableNormal"/>
    <w:uiPriority w:val="59"/>
    <w:rsid w:val="00DA0D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8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3299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83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3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em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C33874-4717-864B-BA03-53701A036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1030</Words>
  <Characters>5871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6888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lhirshfi</dc:creator>
  <cp:keywords/>
  <dc:description/>
  <cp:lastModifiedBy>Kendall Thomson</cp:lastModifiedBy>
  <cp:revision>3</cp:revision>
  <dcterms:created xsi:type="dcterms:W3CDTF">2013-01-22T15:44:00Z</dcterms:created>
  <dcterms:modified xsi:type="dcterms:W3CDTF">2015-01-11T18:04:00Z</dcterms:modified>
</cp:coreProperties>
</file>